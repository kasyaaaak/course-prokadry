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2226"/>
        <w:gridCol w:w="6195"/>
        <w:gridCol w:w="2229"/>
      </w:tblGrid>
      <w:tr w:rsidRPr="00D3604C" w:rsidR="00D3604C" w:rsidTr="00D3604C" w14:paraId="301DD5F3" w14:textId="77777777">
        <w:trPr>
          <w:trHeight w:val="78"/>
        </w:trPr>
        <w:tc>
          <w:tcPr>
            <w:tcW w:w="2109" w:type="pct"/>
            <w:gridSpan w:val="2"/>
            <w:tcMar>
              <w:top w:w="57" w:type="dxa"/>
              <w:left w:w="0" w:type="dxa"/>
              <w:bottom w:w="57" w:type="dxa"/>
              <w:right w:w="0" w:type="dxa"/>
            </w:tcMar>
          </w:tcPr>
          <w:p w:rsidR="00D3604C" w:rsidRDefault="00D3604C" w14:paraId="7B8B06A4" w14:textId="77777777">
            <w:pPr>
              <w:pStyle w:val="a5"/>
              <w:spacing w:line="240" w:lineRule="auto"/>
              <w:rPr>
                <w:rFonts w:ascii="Times New Roman" w:hAnsi="Times New Roman" w:cs="Times New Roman"/>
                <w:color w:val="auto"/>
                <w:lang w:val="uk-UA"/>
              </w:rPr>
            </w:pPr>
          </w:p>
        </w:tc>
        <w:tc>
          <w:tcPr>
            <w:tcW w:w="2891" w:type="pct"/>
            <w:gridSpan w:val="2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D3604C" w:rsidRDefault="00D3604C" w14:paraId="1F8ACE98" w14:textId="77777777">
            <w:pPr>
              <w:pStyle w:val="a6"/>
              <w:ind w:left="3005" w:firstLine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Типова форма № П-10</w:t>
            </w:r>
          </w:p>
          <w:p w:rsidR="00D3604C" w:rsidRDefault="00D3604C" w14:paraId="2B24715D" w14:textId="77777777">
            <w:pPr>
              <w:pStyle w:val="a6"/>
              <w:ind w:left="3005" w:firstLine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Затверджена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 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наказом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 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Мінстату </w:t>
            </w:r>
            <w:ins w:author="oyanchitska" w:date="2020-01-13T12:32:00Z" w:id="0">
              <w:r>
                <w:rPr>
                  <w:rFonts w:ascii="Times New Roman" w:hAnsi="Times New Roman" w:cs="Times New Roman"/>
                  <w:color w:val="auto"/>
                  <w:sz w:val="18"/>
                  <w:szCs w:val="18"/>
                </w:rPr>
                <w:br/>
              </w:r>
            </w:ins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від 27.10.95 № 277 </w:t>
            </w:r>
          </w:p>
        </w:tc>
      </w:tr>
      <w:tr w:rsidRPr="00D3604C" w:rsidR="00D3604C" w:rsidTr="00D3604C" w14:paraId="47C0CCF9" w14:textId="77777777">
        <w:trPr>
          <w:trHeight w:val="78"/>
        </w:trPr>
        <w:tc>
          <w:tcPr>
            <w:tcW w:w="1345" w:type="pct"/>
            <w:tcBorders>
              <w:top w:val="nil"/>
              <w:left w:val="nil"/>
              <w:bottom w:val="nil"/>
              <w:right w:val="single" w:color="000000" w:sz="4" w:space="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D3604C" w:rsidRDefault="00D3604C" w14:paraId="03A5AAF7" w14:textId="77777777">
            <w:pPr>
              <w:pStyle w:val="a6"/>
              <w:ind w:firstLine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Ідентифікаційний код ЄДРПОУ </w:t>
            </w:r>
          </w:p>
        </w:tc>
        <w:tc>
          <w:tcPr>
            <w:tcW w:w="7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D3604C" w:rsidRDefault="00D3604C" w14:paraId="059C777D" w14:textId="77777777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</w:rPr>
              <w:t>33245699</w:t>
            </w:r>
          </w:p>
        </w:tc>
        <w:tc>
          <w:tcPr>
            <w:tcW w:w="2126" w:type="pc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D3604C" w:rsidRDefault="00D3604C" w14:paraId="5EA09AE6" w14:textId="77777777">
            <w:pPr>
              <w:pStyle w:val="a6"/>
              <w:ind w:left="3005" w:firstLine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за УКУД </w:t>
            </w:r>
          </w:p>
        </w:tc>
        <w:tc>
          <w:tcPr>
            <w:tcW w:w="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D3604C" w:rsidRDefault="00D3604C" w14:paraId="52635500" w14:textId="77777777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</w:rPr>
              <w:t>0302001</w:t>
            </w:r>
          </w:p>
        </w:tc>
      </w:tr>
    </w:tbl>
    <w:p w:rsidR="00D3604C" w:rsidP="00D3604C" w:rsidRDefault="00D3604C" w14:paraId="4A843C7B" w14:textId="77777777">
      <w:pPr>
        <w:pStyle w:val="a6"/>
        <w:rPr>
          <w:rFonts w:ascii="Times New Roman" w:hAnsi="Times New Roman" w:cs="Times New Roman"/>
        </w:rPr>
      </w:pPr>
    </w:p>
    <w:p w:rsidR="00D3604C" w:rsidP="00D3604C" w:rsidRDefault="00D3604C" w14:paraId="4E111439" w14:textId="77777777">
      <w:pPr>
        <w:pStyle w:val="a6"/>
        <w:rPr>
          <w:rFonts w:ascii="Times New Roman" w:hAnsi="Times New Roman" w:cs="Times New Roman"/>
        </w:rPr>
      </w:pPr>
    </w:p>
    <w:p w:rsidR="00D3604C" w:rsidP="00D3604C" w:rsidRDefault="00D3604C" w14:paraId="0041AADF" w14:textId="77777777">
      <w:pPr>
        <w:pStyle w:val="a6"/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749"/>
        <w:gridCol w:w="749"/>
        <w:gridCol w:w="749"/>
        <w:gridCol w:w="1151"/>
        <w:gridCol w:w="1366"/>
        <w:gridCol w:w="1524"/>
        <w:gridCol w:w="1186"/>
        <w:gridCol w:w="1360"/>
        <w:gridCol w:w="1371"/>
        <w:gridCol w:w="1656"/>
        <w:gridCol w:w="1242"/>
        <w:gridCol w:w="1007"/>
      </w:tblGrid>
      <w:tr w:rsidRPr="00D3604C" w:rsidR="00D3604C" w:rsidTr="00D3604C" w14:paraId="3D0B91AB" w14:textId="77777777">
        <w:trPr>
          <w:trHeight w:val="731"/>
        </w:trPr>
        <w:tc>
          <w:tcPr>
            <w:tcW w:w="195" w:type="pct"/>
            <w:vMerge w:val="restar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7244F085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з/п</w:t>
            </w:r>
          </w:p>
        </w:tc>
        <w:tc>
          <w:tcPr>
            <w:tcW w:w="76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59CC1168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прийому або заповнення трудової книжки чи вкладиша до неї</w:t>
            </w:r>
          </w:p>
        </w:tc>
        <w:tc>
          <w:tcPr>
            <w:tcW w:w="39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04C4AB03" w14:textId="77777777">
            <w:pPr>
              <w:pStyle w:val="a7"/>
              <w:suppressAutoHyphens w:val="0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Прізвище, ім’я, та по батькові власника трудової книжки</w:t>
            </w:r>
          </w:p>
        </w:tc>
        <w:tc>
          <w:tcPr>
            <w:tcW w:w="4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07E1389B" w14:textId="77777777">
            <w:pPr>
              <w:pStyle w:val="a7"/>
              <w:suppressAutoHyphens w:val="0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Посада, професія працівника, який здав або на якого заведена трудова книжка чи вкладиш</w:t>
            </w:r>
          </w:p>
        </w:tc>
        <w:tc>
          <w:tcPr>
            <w:tcW w:w="5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664553B8" w14:textId="77777777">
            <w:pPr>
              <w:pStyle w:val="a7"/>
              <w:suppressAutoHyphens w:val="0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Найменування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структурного підрозділу</w:t>
            </w:r>
          </w:p>
        </w:tc>
        <w:tc>
          <w:tcPr>
            <w:tcW w:w="4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0CA9A9A4" w14:textId="77777777">
            <w:pPr>
              <w:pStyle w:val="a7"/>
              <w:suppressAutoHyphens w:val="0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і номер документа, на підставі якого прийнято працівника</w:t>
            </w:r>
          </w:p>
        </w:tc>
        <w:tc>
          <w:tcPr>
            <w:tcW w:w="46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63DDAC5A" w14:textId="77777777">
            <w:pPr>
              <w:pStyle w:val="a7"/>
              <w:suppressAutoHyphens w:val="0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Розписка відповідальної особи, яка приймала або заповнювала трудову книжку чи вкладиш</w:t>
            </w:r>
          </w:p>
        </w:tc>
        <w:tc>
          <w:tcPr>
            <w:tcW w:w="4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4A29E63D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Серія і номер трудової книжки чи вкладиша до неї</w:t>
            </w:r>
          </w:p>
        </w:tc>
        <w:tc>
          <w:tcPr>
            <w:tcW w:w="56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4472A16E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Сума, отримана при виписці трудової книжки чи вкладиша до неї</w:t>
            </w:r>
          </w:p>
        </w:tc>
        <w:tc>
          <w:tcPr>
            <w:tcW w:w="42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7CA7C8AE" w14:textId="77777777">
            <w:pPr>
              <w:pStyle w:val="a7"/>
              <w:suppressAutoHyphens w:val="0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і підстава видачі працівнику трудової книжки при звільненні</w:t>
            </w:r>
          </w:p>
        </w:tc>
        <w:tc>
          <w:tcPr>
            <w:tcW w:w="34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4BCAC59A" w14:textId="77777777">
            <w:pPr>
              <w:pStyle w:val="a7"/>
              <w:suppressAutoHyphens w:val="0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Розписка працівника в отриманні трудової книжки</w:t>
            </w:r>
          </w:p>
        </w:tc>
      </w:tr>
      <w:tr w:rsidRPr="00D3604C" w:rsidR="00D3604C" w:rsidTr="00D3604C" w14:paraId="2C18AFE4" w14:textId="77777777">
        <w:trPr>
          <w:trHeight w:val="70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604C" w:rsidR="00D3604C" w:rsidRDefault="00D3604C" w14:paraId="7FE01619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  <w:hideMark/>
          </w:tcPr>
          <w:p w:rsidR="00D3604C" w:rsidRDefault="00D3604C" w14:paraId="52BCBA23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  <w:hideMark/>
          </w:tcPr>
          <w:p w:rsidR="00D3604C" w:rsidRDefault="00D3604C" w14:paraId="2D3DB0B3" w14:textId="7777777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місяць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  <w:hideMark/>
          </w:tcPr>
          <w:p w:rsidR="00D3604C" w:rsidRDefault="00D3604C" w14:paraId="32B090A7" w14:textId="7777777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рік</w:t>
            </w: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604C" w:rsidR="00D3604C" w:rsidRDefault="00D3604C" w14:paraId="3AAA3767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604C" w:rsidR="00D3604C" w:rsidRDefault="00D3604C" w14:paraId="2F1C3100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604C" w:rsidR="00D3604C" w:rsidRDefault="00D3604C" w14:paraId="6790AAE2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604C" w:rsidR="00D3604C" w:rsidRDefault="00D3604C" w14:paraId="33F890CB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604C" w:rsidR="00D3604C" w:rsidRDefault="00D3604C" w14:paraId="61D79CC7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604C" w:rsidR="00D3604C" w:rsidRDefault="00D3604C" w14:paraId="27A660C0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604C" w:rsidR="00D3604C" w:rsidRDefault="00D3604C" w14:paraId="34DA7327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604C" w:rsidR="00D3604C" w:rsidRDefault="00D3604C" w14:paraId="3B806AFF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vAlign w:val="center"/>
            <w:hideMark/>
          </w:tcPr>
          <w:p w:rsidRPr="00D3604C" w:rsidR="00D3604C" w:rsidRDefault="00D3604C" w14:paraId="48958B95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Pr="00D3604C" w:rsidR="00D3604C" w:rsidTr="00D3604C" w14:paraId="15DF80FF" w14:textId="77777777">
        <w:trPr>
          <w:trHeight w:val="336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4A2092B9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5EA99554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2AD2945A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6B921C8E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5F5E67F3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43C6B290" w14:textId="77777777">
            <w:pPr>
              <w:pStyle w:val="a7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38BD1D9F" w14:textId="7777777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4A263866" w14:textId="7777777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374E8084" w14:textId="7777777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59A50B2A" w14:textId="7777777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2BAA217A" w14:textId="7777777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38D30948" w14:textId="7777777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3604C" w:rsidRDefault="00D3604C" w14:paraId="1317DF55" w14:textId="7777777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Pr="00D3604C" w:rsidR="00D3604C" w:rsidTr="00D3604C" w14:paraId="40A18231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3A646432" w14:textId="77777777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77 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3864966D" w14:textId="77777777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05EB9949" w14:textId="77777777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3A643626" w14:textId="77777777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2008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317E2539" w14:textId="77777777">
            <w:pPr>
              <w:pStyle w:val="a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Кічко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F66D83E" w14:textId="77777777">
            <w:pPr>
              <w:pStyle w:val="a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оператор</w:t>
            </w: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3782A8E0" w14:textId="77777777">
            <w:pPr>
              <w:pStyle w:val="a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котельня</w:t>
            </w: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A9577DC" w14:textId="77777777">
            <w:pPr>
              <w:pStyle w:val="a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Наказ 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3240EA2" w14:textId="77777777">
            <w:pPr>
              <w:pStyle w:val="a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Демченко</w:t>
            </w: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59524347" w14:textId="77777777">
            <w:pPr>
              <w:pStyle w:val="a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Тр. книжка 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3EBE03F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B06A87A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Наказ </w:t>
            </w: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597A371F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Кiчко</w:t>
            </w:r>
          </w:p>
        </w:tc>
      </w:tr>
      <w:tr w:rsidRPr="00D3604C" w:rsidR="00D3604C" w:rsidTr="00D3604C" w14:paraId="60B60888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F0C7B2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CDD497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058C40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8644FC6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B5550F8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Вадим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31033DA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газової</w:t>
            </w: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FA2127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7ABBBD1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від 12.12.2008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251378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0CC7137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pacing w:val="-4"/>
                <w:sz w:val="16"/>
                <w:szCs w:val="16"/>
              </w:rPr>
              <w:t>Т-І № 8387132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E201AC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30B02F4B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від 12.06.2012</w:t>
            </w: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213126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</w:tr>
      <w:tr w:rsidRPr="00D3604C" w:rsidR="00D3604C" w:rsidTr="00D3604C" w14:paraId="0BF0333D" w14:textId="77777777">
        <w:trPr>
          <w:trHeight w:val="63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27220D9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F62FDB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3AB7FD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5541D5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6F68252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Ілліч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9F27D53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котельні</w:t>
            </w: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6BEA476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5AB7E508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№ 12-к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BDA5D8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3426339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Вкл. АА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04E56C7C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8 грн. 40 коп.</w:t>
            </w: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707F7E4D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№ 23-к</w:t>
            </w: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61D4515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</w:tr>
      <w:tr w:rsidRPr="00D3604C" w:rsidR="00D3604C" w:rsidTr="00D3604C" w14:paraId="7F999F27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8EA614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2A2005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BF4AC0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47863E2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99C98B1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79A6BA2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A1FFB91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802E215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1A83BD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3E0D46E8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№ 004662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E65FFE9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(за вклад.)</w:t>
            </w: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A17480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A32880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</w:tr>
      <w:tr w:rsidRPr="00D3604C" w:rsidR="00D3604C" w:rsidTr="00D3604C" w14:paraId="231245E3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37B8BEF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75B437E6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DD157DC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03245C95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5006273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ACD909A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5B311E9D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06704F7F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DA6622D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311242E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3A5A54C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4C30B02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98A209E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</w:tr>
      <w:tr w:rsidRPr="00D3604C" w:rsidR="00D3604C" w:rsidTr="00D3604C" w14:paraId="45A4183A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0F0FCBF1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108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C0F920C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21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C62CAB9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507F87E" w14:textId="77777777">
            <w:pPr>
              <w:pStyle w:val="a8"/>
              <w:spacing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2018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7DD4D914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Карпенко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998D644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сторож</w:t>
            </w: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760CE3D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адміністративно-</w:t>
            </w: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7D4C457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Наказ 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87D10B3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Демченко</w:t>
            </w: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00F68DBB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Тр. книжка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DA7E53A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D118E9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597A510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</w:tr>
      <w:tr w:rsidRPr="00D3604C" w:rsidR="00D3604C" w:rsidTr="00D3604C" w14:paraId="790B1F45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3423280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D9832A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2DB84C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A80F5BF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3060701D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Юрій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EB9C633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37F57F2D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господарський</w:t>
            </w: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01CA382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від 20.11.2018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5B99AF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7C7B401C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без номера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F576377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68F984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DD1EA01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</w:tr>
      <w:tr w:rsidRPr="00D3604C" w:rsidR="00D3604C" w:rsidTr="00D3604C" w14:paraId="1720AF1F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ABBA476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BA10939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BEBBF0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E0D2C6B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7A6DBE7D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Олегович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F31B566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108EAC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E240DF8" w14:textId="77777777">
            <w:pPr>
              <w:pStyle w:val="a8"/>
              <w:spacing w:after="2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№ 328-к/тр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8389A9D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5E9069B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  <w:t>Вкл. АА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534E59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959276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C4967D2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</w:tr>
      <w:tr w:rsidRPr="00D3604C" w:rsidR="00D3604C" w:rsidTr="00D3604C" w14:paraId="107C6C88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BEAE4D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D5A0F3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3071F5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349ABA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C4A690D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DACF396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F098F7E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CD2B1FD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A02E8E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CAD2C3A" w14:textId="77777777">
            <w:pPr>
              <w:pStyle w:val="1"/>
              <w:spacing w:after="200" w:line="240" w:lineRule="auto"/>
              <w:ind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406714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A8665CB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0FBE37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A52AB25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</w:tr>
      <w:tr w:rsidRPr="00D3604C" w:rsidR="00D3604C" w:rsidTr="00D3604C" w14:paraId="22BD3A36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05C58D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lastRenderedPageBreak/>
              <w:t>109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1C87211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t>12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1CCC0BB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t>02</w:t>
            </w: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70A9581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t>2019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C167252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t>Розумна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42C8251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юрисконсульт</w:t>
            </w: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5A901EB0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t>юридичний</w:t>
            </w: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5F627CB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  <w:t>Наказ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F617921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Демченко</w:t>
            </w: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970AD6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  <w:t xml:space="preserve">Тр. книжка 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2B9D830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EA755A6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t xml:space="preserve">Наказ </w:t>
            </w: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48D7B3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16"/>
                <w:szCs w:val="16"/>
                <w:lang w:val="uk-UA"/>
              </w:rPr>
              <w:t xml:space="preserve">20.01.2020 </w:t>
            </w:r>
          </w:p>
        </w:tc>
      </w:tr>
      <w:tr w:rsidRPr="00D3604C" w:rsidR="00D3604C" w:rsidTr="00D3604C" w14:paraId="6791E068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06EF0C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B18B161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D59A5F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340B266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408B95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uk-UA"/>
              </w:rPr>
              <w:t>Тамара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DBB009D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A13883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A5D5F2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  <w:t>від 11.02.2019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B18255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85D9A6D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pacing w:val="-4"/>
                <w:sz w:val="16"/>
                <w:szCs w:val="16"/>
                <w:lang w:val="uk-UA"/>
              </w:rPr>
              <w:t>НО № 632471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9FA324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E685A4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t>від 14.01.2020</w:t>
            </w: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45B8F36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16"/>
                <w:szCs w:val="16"/>
                <w:lang w:val="uk-UA"/>
              </w:rPr>
              <w:t>(відправлено</w:t>
            </w:r>
          </w:p>
        </w:tc>
      </w:tr>
      <w:tr w:rsidRPr="00D3604C" w:rsidR="00D3604C" w:rsidTr="00D3604C" w14:paraId="438CA0B5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25AF52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67BF7A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CD82EEF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C8D774B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1A26447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t>Петрівна</w:t>
            </w: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91CBF33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EDFF60B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0EF0121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  <w:t>№ 58-к/тр</w:t>
            </w: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C0B0FA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F644A25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57D2410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0CDD639D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  <w:t>№ 14-к/тр</w:t>
            </w: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244343C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16"/>
                <w:szCs w:val="16"/>
                <w:lang w:val="uk-UA"/>
              </w:rPr>
              <w:t>поштою,</w:t>
            </w:r>
          </w:p>
        </w:tc>
      </w:tr>
      <w:tr w:rsidRPr="00D3604C" w:rsidR="00D3604C" w:rsidTr="00D3604C" w14:paraId="6FF00581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4FE110E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1E0FCA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F48B5AE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36EC47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B7373B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72B7B63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A29767B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3B32DA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</w:pP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BEAC810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90A05B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0896F7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386982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4D87DB2C" w14:textId="77777777">
            <w:pPr>
              <w:pStyle w:val="a5"/>
              <w:spacing w:after="200" w:line="240" w:lineRule="auto"/>
              <w:rPr>
                <w:rFonts w:ascii="Times New Roman" w:hAnsi="Times New Roman" w:eastAsia="Times New Roman" w:cs="Times New Roman"/>
                <w:i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16"/>
                <w:szCs w:val="16"/>
                <w:lang w:val="uk-UA"/>
              </w:rPr>
              <w:t>лист _____,</w:t>
            </w:r>
          </w:p>
        </w:tc>
      </w:tr>
      <w:tr w:rsidRPr="00D3604C" w:rsidR="00D3604C" w:rsidTr="00D3604C" w14:paraId="37B25B8F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610183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27D63ED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F6F3730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8A5203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1D136C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22FE3AA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23DA309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1A4658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</w:pP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AD82DB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25F4D8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D2E11C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B6CE20D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0B28CFA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16"/>
                <w:szCs w:val="16"/>
                <w:lang w:val="uk-UA"/>
              </w:rPr>
              <w:t>на підставі</w:t>
            </w:r>
          </w:p>
        </w:tc>
      </w:tr>
      <w:tr w:rsidRPr="00D3604C" w:rsidR="00D3604C" w:rsidTr="00D3604C" w14:paraId="74497EF0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06F5165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9925E5D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F3B0B59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72F2EF1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828DD0B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2B4D4D4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E5576B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FB8696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</w:pP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0B08F3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07372BF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805D895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352CC1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A6D0AF0" w14:textId="77777777">
            <w:pPr>
              <w:pStyle w:val="a5"/>
              <w:spacing w:after="200" w:line="240" w:lineRule="auto"/>
              <w:rPr>
                <w:rFonts w:ascii="Times New Roman" w:hAnsi="Times New Roman" w:eastAsia="Times New Roman" w:cs="Times New Roman"/>
                <w:i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16"/>
                <w:szCs w:val="16"/>
                <w:lang w:val="uk-UA"/>
              </w:rPr>
              <w:t>заяви від</w:t>
            </w:r>
          </w:p>
        </w:tc>
      </w:tr>
      <w:tr w:rsidRPr="00D3604C" w:rsidR="00D3604C" w:rsidTr="00D3604C" w14:paraId="5665F7E6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297B0A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060CD0F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CA7A2D9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61F35F9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66674CF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39C23DC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8186FA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C807DD5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</w:pP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868539B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55C4BA3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0CE5606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6C70BA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5D16FFF3" w14:textId="77777777">
            <w:pPr>
              <w:pStyle w:val="a5"/>
              <w:spacing w:after="200" w:line="240" w:lineRule="auto"/>
              <w:rPr>
                <w:rFonts w:ascii="Times New Roman" w:hAnsi="Times New Roman" w:eastAsia="Times New Roman" w:cs="Times New Roman"/>
                <w:i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lang w:val="uk-UA"/>
              </w:rPr>
              <w:t>03.01.2010,</w:t>
            </w:r>
          </w:p>
        </w:tc>
      </w:tr>
      <w:tr w:rsidRPr="00D3604C" w:rsidR="00D3604C" w:rsidTr="00D3604C" w14:paraId="2BB73D1F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0E41E9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A76D0EF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6B3A5C9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8FF82D9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D4B7EE5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44FFCA6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B9C1D8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F25D136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</w:pP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8D7C030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7F4B46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11BA7BEA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A3069F8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:rsidR="00D3604C" w:rsidRDefault="00D3604C" w14:paraId="6E5E1E2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lang w:val="uk-UA"/>
              </w:rPr>
              <w:t>зар. за № 2</w:t>
            </w:r>
          </w:p>
        </w:tc>
      </w:tr>
      <w:tr w:rsidRPr="00D3604C" w:rsidR="00D3604C" w:rsidTr="00D3604C" w14:paraId="049AE752" w14:textId="77777777">
        <w:trPr>
          <w:trHeight w:val="61"/>
        </w:trPr>
        <w:tc>
          <w:tcPr>
            <w:tcW w:w="195" w:type="pc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FB0936C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241462D0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D1F9177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F1C5C2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E07D014" w14:textId="77777777">
            <w:pPr>
              <w:pStyle w:val="a5"/>
              <w:spacing w:after="200"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CC68AFA" w14:textId="77777777">
            <w:pPr>
              <w:pStyle w:val="a8"/>
              <w:suppressAutoHyphens w:val="0"/>
              <w:spacing w:after="2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7CE481A" w14:textId="77777777">
            <w:pPr>
              <w:pStyle w:val="a5"/>
              <w:spacing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7FB0D885" w14:textId="77777777">
            <w:pPr>
              <w:pStyle w:val="a5"/>
              <w:spacing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uk-UA"/>
              </w:rPr>
            </w:pPr>
          </w:p>
        </w:tc>
        <w:tc>
          <w:tcPr>
            <w:tcW w:w="4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3E6F66AB" w14:textId="77777777">
            <w:pPr>
              <w:pStyle w:val="a5"/>
              <w:spacing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52C28DCE" w14:textId="77777777">
            <w:pPr>
              <w:pStyle w:val="a5"/>
              <w:spacing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CC6EFF4" w14:textId="77777777">
            <w:pPr>
              <w:pStyle w:val="a5"/>
              <w:spacing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4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46F02E7E" w14:textId="77777777">
            <w:pPr>
              <w:pStyle w:val="a5"/>
              <w:spacing w:line="240" w:lineRule="auto"/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3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:rsidR="00D3604C" w:rsidRDefault="00D3604C" w14:paraId="07348339" w14:textId="77777777">
            <w:pPr>
              <w:pStyle w:val="a5"/>
              <w:spacing w:line="240" w:lineRule="auto"/>
              <w:rPr>
                <w:rFonts w:ascii="Times New Roman" w:hAnsi="Times New Roman" w:eastAsia="Times New Roman" w:cs="Times New Roman"/>
                <w:i/>
                <w:sz w:val="16"/>
                <w:szCs w:val="16"/>
                <w:lang w:val="uk-UA"/>
              </w:rPr>
            </w:pPr>
          </w:p>
        </w:tc>
      </w:tr>
    </w:tbl>
    <w:p w:rsidRPr="00D3604C" w:rsidR="00244702" w:rsidP="00D3604C" w:rsidRDefault="00244702" w14:paraId="45A8DE73" w14:textId="77777777">
      <w:pPr>
        <w:rPr>
          <w:lang w:val="en-US"/>
        </w:rPr>
      </w:pPr>
    </w:p>
    <w:sectPr w:rsidRPr="00D3604C" w:rsidR="00244702" w:rsidSect="007E67CE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  <w:footerReference w:type="default" r:id="Rf5fae3e66ace444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2571" w:rsidP="001E665B" w:rsidRDefault="00202571" w14:paraId="01659A5C" w14:textId="77777777">
      <w:pPr>
        <w:spacing w:after="0" w:line="240" w:lineRule="auto"/>
      </w:pPr>
      <w:r>
        <w:separator/>
      </w:r>
    </w:p>
  </w:endnote>
  <w:endnote w:type="continuationSeparator" w:id="0">
    <w:p w:rsidR="00202571" w:rsidP="001E665B" w:rsidRDefault="00202571" w14:paraId="6371E1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53D3A4F" w:rsidP="253D3A4F" w:rsidRDefault="253D3A4F" w14:paraId="59BCBE35" w14:textId="42350F50">
    <w:pPr>
      <w:pStyle w:val="ae"/>
    </w:pPr>
    <w:r w:rsidR="253D3A4F">
      <w:rPr/>
      <w:t>school.prokadry.com.ua</w:t>
    </w:r>
  </w:p>
  <w:p w:rsidR="253D3A4F" w:rsidP="253D3A4F" w:rsidRDefault="253D3A4F" w14:paraId="66772775" w14:textId="4483A957">
    <w:pPr>
      <w:pStyle w:val="ae"/>
    </w:pPr>
    <w:r w:rsidR="253D3A4F">
      <w:rPr/>
      <w:t xml:space="preserve">shop.expertus.media </w:t>
    </w:r>
  </w:p>
  <w:p w:rsidR="253D3A4F" w:rsidP="253D3A4F" w:rsidRDefault="253D3A4F" w14:paraId="5A0586AC" w14:textId="18B6E27C">
    <w:pPr>
      <w:pStyle w:val="ae"/>
    </w:pPr>
    <w:r w:rsidR="253D3A4F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2571" w:rsidP="001E665B" w:rsidRDefault="00202571" w14:paraId="1A8AB32A" w14:textId="77777777">
      <w:pPr>
        <w:spacing w:after="0" w:line="240" w:lineRule="auto"/>
      </w:pPr>
      <w:r>
        <w:separator/>
      </w:r>
    </w:p>
  </w:footnote>
  <w:footnote w:type="continuationSeparator" w:id="0">
    <w:p w:rsidR="00202571" w:rsidP="001E665B" w:rsidRDefault="00202571" w14:paraId="0F96CF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1E665B" w:rsidP="00381C10" w:rsidRDefault="001E665B" w14:paraId="0E820452" w14:textId="0A0A5776">
    <w:pPr>
      <w:pStyle w:val="ac"/>
    </w:pPr>
    <w:bookmarkStart w:name="_Hlk94620929" w:id="1"/>
    <w:bookmarkStart w:name="_Hlk94620930" w:id="2"/>
    <w:bookmarkStart w:name="_Hlk94621217" w:id="3"/>
    <w:bookmarkStart w:name="_Hlk94621218" w:id="4"/>
    <w:bookmarkStart w:name="_Hlk94776496" w:id="5"/>
    <w:bookmarkStart w:name="_Hlk94776497" w:id="6"/>
    <w:bookmarkStart w:name="_Hlk94777363" w:id="7"/>
    <w:bookmarkStart w:name="_Hlk94777364" w:id="8"/>
    <w:bookmarkStart w:name="_Hlk94777854" w:id="9"/>
    <w:bookmarkStart w:name="_Hlk94777855" w:id="10"/>
    <w:bookmarkStart w:name="_Hlk94873077" w:id="11"/>
    <w:bookmarkStart w:name="_Hlk94873078" w:id="12"/>
    <w:bookmarkStart w:name="_Hlk94873088" w:id="13"/>
    <w:bookmarkStart w:name="_Hlk94873089" w:id="14"/>
    <w:bookmarkStart w:name="_Hlk94873102" w:id="15"/>
    <w:bookmarkStart w:name="_Hlk94873103" w:id="16"/>
    <w:r>
      <w:rPr>
        <w:noProof/>
      </w:rPr>
      <w:drawing>
        <wp:inline distT="0" distB="0" distL="0" distR="0" wp14:anchorId="2CEC7EE8" wp14:editId="62CEAE5A">
          <wp:extent cx="1422400" cy="475827"/>
          <wp:effectExtent l="0" t="0" r="0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441486" cy="48221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p w:rsidR="001E665B" w:rsidRDefault="001E665B" w14:paraId="39C31607" w14:textId="77777777">
    <w:pPr>
      <w:pStyle w:val="ac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drawingGridHorizontalSpacing w:val="110"/>
  <w:displayHorizontalDrawingGridEvery w:val="2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04C"/>
    <w:rsid w:val="00027A20"/>
    <w:rsid w:val="00046E16"/>
    <w:rsid w:val="0008685E"/>
    <w:rsid w:val="000A5D24"/>
    <w:rsid w:val="000C3E3D"/>
    <w:rsid w:val="00136B54"/>
    <w:rsid w:val="00180227"/>
    <w:rsid w:val="001873EA"/>
    <w:rsid w:val="001D6668"/>
    <w:rsid w:val="001E5275"/>
    <w:rsid w:val="001E665B"/>
    <w:rsid w:val="00202571"/>
    <w:rsid w:val="00233AB4"/>
    <w:rsid w:val="00244702"/>
    <w:rsid w:val="00260BE5"/>
    <w:rsid w:val="003D1032"/>
    <w:rsid w:val="003E6C8E"/>
    <w:rsid w:val="003F1800"/>
    <w:rsid w:val="004407A5"/>
    <w:rsid w:val="004766D8"/>
    <w:rsid w:val="004E65D7"/>
    <w:rsid w:val="004F6131"/>
    <w:rsid w:val="00534EC4"/>
    <w:rsid w:val="005407F9"/>
    <w:rsid w:val="00541965"/>
    <w:rsid w:val="00550067"/>
    <w:rsid w:val="00566D8D"/>
    <w:rsid w:val="005A38A5"/>
    <w:rsid w:val="00624DED"/>
    <w:rsid w:val="00652E4E"/>
    <w:rsid w:val="00653738"/>
    <w:rsid w:val="00656449"/>
    <w:rsid w:val="006676BE"/>
    <w:rsid w:val="006A6317"/>
    <w:rsid w:val="006B0024"/>
    <w:rsid w:val="007303A9"/>
    <w:rsid w:val="007E67CE"/>
    <w:rsid w:val="008275F0"/>
    <w:rsid w:val="008777C1"/>
    <w:rsid w:val="008B7DD6"/>
    <w:rsid w:val="008D6FAF"/>
    <w:rsid w:val="00903724"/>
    <w:rsid w:val="00937902"/>
    <w:rsid w:val="009659C6"/>
    <w:rsid w:val="009756A1"/>
    <w:rsid w:val="00A65FC9"/>
    <w:rsid w:val="00AC4BB0"/>
    <w:rsid w:val="00AD5701"/>
    <w:rsid w:val="00AE2480"/>
    <w:rsid w:val="00AF1629"/>
    <w:rsid w:val="00B64D3F"/>
    <w:rsid w:val="00B73B77"/>
    <w:rsid w:val="00BA689B"/>
    <w:rsid w:val="00C251F8"/>
    <w:rsid w:val="00C57A55"/>
    <w:rsid w:val="00C919A2"/>
    <w:rsid w:val="00CD17CD"/>
    <w:rsid w:val="00D11F4E"/>
    <w:rsid w:val="00D17396"/>
    <w:rsid w:val="00D3604C"/>
    <w:rsid w:val="00D46828"/>
    <w:rsid w:val="00D51E3E"/>
    <w:rsid w:val="00D57C4A"/>
    <w:rsid w:val="00D864D6"/>
    <w:rsid w:val="00DD5055"/>
    <w:rsid w:val="00DF5824"/>
    <w:rsid w:val="00E00366"/>
    <w:rsid w:val="00E15D7C"/>
    <w:rsid w:val="00E23196"/>
    <w:rsid w:val="00E41738"/>
    <w:rsid w:val="00E80F4A"/>
    <w:rsid w:val="00E9059B"/>
    <w:rsid w:val="00EB180F"/>
    <w:rsid w:val="00EB1EC1"/>
    <w:rsid w:val="00EC3FEA"/>
    <w:rsid w:val="00ED1218"/>
    <w:rsid w:val="00ED6DD2"/>
    <w:rsid w:val="00ED7DE2"/>
    <w:rsid w:val="00EF3F38"/>
    <w:rsid w:val="00EF7751"/>
    <w:rsid w:val="00F36F8D"/>
    <w:rsid w:val="00F44951"/>
    <w:rsid w:val="253D3A4F"/>
    <w:rsid w:val="505EAE1B"/>
    <w:rsid w:val="5447E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EE96"/>
  <w15:docId w15:val="{8AFFDA08-C103-4ECC-9085-AB750F1E5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44702"/>
    <w:pPr>
      <w:spacing w:after="200" w:line="276" w:lineRule="auto"/>
    </w:pPr>
    <w:rPr>
      <w:sz w:val="22"/>
      <w:szCs w:val="22"/>
      <w:lang w:val="uk-UA"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D3604C"/>
    <w:rPr>
      <w:sz w:val="20"/>
      <w:szCs w:val="20"/>
      <w:lang w:val="ru-RU"/>
    </w:rPr>
  </w:style>
  <w:style w:type="character" w:styleId="a4" w:customStyle="1">
    <w:name w:val="Текст примечания Знак"/>
    <w:basedOn w:val="a0"/>
    <w:link w:val="a3"/>
    <w:uiPriority w:val="99"/>
    <w:semiHidden/>
    <w:rsid w:val="00D3604C"/>
    <w:rPr>
      <w:rFonts w:ascii="Calibri" w:hAnsi="Calibri" w:eastAsia="Calibri" w:cs="Times New Roman"/>
      <w:sz w:val="20"/>
      <w:szCs w:val="20"/>
    </w:rPr>
  </w:style>
  <w:style w:type="paragraph" w:styleId="a5" w:customStyle="1">
    <w:name w:val="[Без стиля]"/>
    <w:rsid w:val="00D3604C"/>
    <w:pPr>
      <w:autoSpaceDE w:val="0"/>
      <w:autoSpaceDN w:val="0"/>
      <w:adjustRightInd w:val="0"/>
      <w:spacing w:line="288" w:lineRule="auto"/>
    </w:pPr>
    <w:rPr>
      <w:rFonts w:ascii="Times Roman" w:hAnsi="Times Roman" w:cs="Times Roman"/>
      <w:color w:val="000000"/>
      <w:sz w:val="24"/>
      <w:szCs w:val="24"/>
      <w:lang w:val="en-US" w:eastAsia="en-US"/>
    </w:rPr>
  </w:style>
  <w:style w:type="paragraph" w:styleId="a6" w:customStyle="1">
    <w:name w:val="Додаток_основной_текст (Додаток)"/>
    <w:basedOn w:val="a5"/>
    <w:uiPriority w:val="99"/>
    <w:rsid w:val="00D3604C"/>
    <w:pPr>
      <w:spacing w:line="228" w:lineRule="atLeast"/>
      <w:ind w:firstLine="454"/>
      <w:jc w:val="both"/>
    </w:pPr>
    <w:rPr>
      <w:rFonts w:ascii="Myriad Pro" w:hAnsi="Myriad Pro" w:cs="Myriad Pro"/>
      <w:sz w:val="20"/>
      <w:szCs w:val="20"/>
      <w:lang w:val="uk-UA"/>
    </w:rPr>
  </w:style>
  <w:style w:type="paragraph" w:styleId="a7" w:customStyle="1">
    <w:name w:val="Таблица шапка (Таблица)"/>
    <w:basedOn w:val="a6"/>
    <w:uiPriority w:val="99"/>
    <w:rsid w:val="00D3604C"/>
    <w:pPr>
      <w:suppressAutoHyphens/>
      <w:spacing w:line="180" w:lineRule="atLeast"/>
      <w:ind w:firstLine="0"/>
      <w:jc w:val="center"/>
    </w:pPr>
    <w:rPr>
      <w:b/>
      <w:bCs/>
      <w:sz w:val="16"/>
      <w:szCs w:val="16"/>
    </w:rPr>
  </w:style>
  <w:style w:type="paragraph" w:styleId="1" w:customStyle="1">
    <w:name w:val="Додаток_заголовок 1 (Додаток)"/>
    <w:basedOn w:val="a5"/>
    <w:uiPriority w:val="99"/>
    <w:rsid w:val="00D3604C"/>
    <w:pPr>
      <w:suppressAutoHyphens/>
      <w:spacing w:line="240" w:lineRule="atLeast"/>
      <w:ind w:firstLine="454"/>
      <w:jc w:val="right"/>
    </w:pPr>
    <w:rPr>
      <w:rFonts w:ascii="Myriad Pro" w:hAnsi="Myriad Pro" w:cs="Myriad Pro"/>
      <w:i/>
      <w:iCs/>
      <w:sz w:val="20"/>
      <w:szCs w:val="20"/>
      <w:lang w:val="uk-UA"/>
    </w:rPr>
  </w:style>
  <w:style w:type="paragraph" w:styleId="a8" w:customStyle="1">
    <w:name w:val="Таблица основной текст (Таблица)"/>
    <w:basedOn w:val="a6"/>
    <w:uiPriority w:val="99"/>
    <w:rsid w:val="00D3604C"/>
    <w:pPr>
      <w:suppressAutoHyphens/>
      <w:spacing w:line="200" w:lineRule="atLeast"/>
      <w:ind w:firstLine="0"/>
      <w:jc w:val="left"/>
    </w:pPr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604C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D3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D3604C"/>
    <w:rPr>
      <w:rFonts w:ascii="Tahoma" w:hAnsi="Tahoma" w:cs="Tahoma"/>
      <w:sz w:val="16"/>
      <w:szCs w:val="16"/>
      <w:lang w:val="uk-UA"/>
    </w:rPr>
  </w:style>
  <w:style w:type="paragraph" w:styleId="ac">
    <w:name w:val="header"/>
    <w:basedOn w:val="a"/>
    <w:link w:val="ad"/>
    <w:uiPriority w:val="99"/>
    <w:unhideWhenUsed/>
    <w:rsid w:val="001E665B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1E665B"/>
    <w:rPr>
      <w:sz w:val="22"/>
      <w:szCs w:val="22"/>
      <w:lang w:val="uk-UA" w:eastAsia="en-US"/>
    </w:rPr>
  </w:style>
  <w:style w:type="paragraph" w:styleId="ae">
    <w:name w:val="footer"/>
    <w:basedOn w:val="a"/>
    <w:link w:val="af"/>
    <w:uiPriority w:val="99"/>
    <w:unhideWhenUsed/>
    <w:rsid w:val="001E665B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1E665B"/>
    <w:rPr>
      <w:sz w:val="22"/>
      <w:szCs w:val="22"/>
      <w:lang w:val="uk-UA"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f5fae3e66ace444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jperepelitsa</dc:creator>
  <lastModifiedBy>MCFR MCFR</lastModifiedBy>
  <revision>6</revision>
  <dcterms:created xsi:type="dcterms:W3CDTF">2020-01-13T14:08:00.0000000Z</dcterms:created>
  <dcterms:modified xsi:type="dcterms:W3CDTF">2023-05-18T13:00:34.9349650Z</dcterms:modified>
</coreProperties>
</file>